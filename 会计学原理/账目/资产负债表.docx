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27" w:rsidRPr="002E3227" w:rsidRDefault="002E3227" w:rsidP="002E3227">
      <w:pPr>
        <w:pStyle w:val="a3"/>
        <w:tabs>
          <w:tab w:val="left" w:pos="0"/>
        </w:tabs>
        <w:spacing w:line="300" w:lineRule="exact"/>
        <w:rPr>
          <w:rFonts w:ascii="华文中宋" w:eastAsia="华文中宋" w:hAnsi="华文中宋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</w:rPr>
        <w:t xml:space="preserve">                          </w:t>
      </w:r>
      <w:r w:rsidRPr="002E3227">
        <w:rPr>
          <w:rFonts w:ascii="华文中宋" w:eastAsia="华文中宋" w:hAnsi="华文中宋" w:hint="eastAsia"/>
          <w:b/>
          <w:bCs/>
          <w:color w:val="000000"/>
          <w:sz w:val="24"/>
        </w:rPr>
        <w:t>资</w:t>
      </w:r>
      <w:r>
        <w:rPr>
          <w:rFonts w:ascii="华文中宋" w:eastAsia="华文中宋" w:hAnsi="华文中宋" w:hint="eastAsia"/>
          <w:b/>
          <w:bCs/>
          <w:color w:val="000000"/>
          <w:sz w:val="24"/>
        </w:rPr>
        <w:t xml:space="preserve"> </w:t>
      </w:r>
      <w:r w:rsidRPr="002E3227">
        <w:rPr>
          <w:rFonts w:ascii="华文中宋" w:eastAsia="华文中宋" w:hAnsi="华文中宋" w:hint="eastAsia"/>
          <w:b/>
          <w:bCs/>
          <w:color w:val="000000"/>
          <w:sz w:val="24"/>
        </w:rPr>
        <w:t>产</w:t>
      </w:r>
      <w:r>
        <w:rPr>
          <w:rFonts w:ascii="华文中宋" w:eastAsia="华文中宋" w:hAnsi="华文中宋" w:hint="eastAsia"/>
          <w:b/>
          <w:bCs/>
          <w:color w:val="000000"/>
          <w:sz w:val="24"/>
        </w:rPr>
        <w:t xml:space="preserve"> </w:t>
      </w:r>
      <w:r w:rsidRPr="002E3227">
        <w:rPr>
          <w:rFonts w:ascii="华文中宋" w:eastAsia="华文中宋" w:hAnsi="华文中宋" w:hint="eastAsia"/>
          <w:b/>
          <w:bCs/>
          <w:color w:val="000000"/>
          <w:sz w:val="24"/>
        </w:rPr>
        <w:t>负</w:t>
      </w:r>
      <w:r>
        <w:rPr>
          <w:rFonts w:ascii="华文中宋" w:eastAsia="华文中宋" w:hAnsi="华文中宋" w:hint="eastAsia"/>
          <w:b/>
          <w:bCs/>
          <w:color w:val="000000"/>
          <w:sz w:val="24"/>
        </w:rPr>
        <w:t xml:space="preserve"> </w:t>
      </w:r>
      <w:r w:rsidRPr="002E3227">
        <w:rPr>
          <w:rFonts w:ascii="华文中宋" w:eastAsia="华文中宋" w:hAnsi="华文中宋" w:hint="eastAsia"/>
          <w:b/>
          <w:bCs/>
          <w:color w:val="000000"/>
          <w:sz w:val="24"/>
        </w:rPr>
        <w:t>债</w:t>
      </w:r>
      <w:r>
        <w:rPr>
          <w:rFonts w:ascii="华文中宋" w:eastAsia="华文中宋" w:hAnsi="华文中宋" w:hint="eastAsia"/>
          <w:b/>
          <w:bCs/>
          <w:color w:val="000000"/>
          <w:sz w:val="24"/>
        </w:rPr>
        <w:t xml:space="preserve"> </w:t>
      </w:r>
      <w:r w:rsidRPr="002E3227">
        <w:rPr>
          <w:rFonts w:ascii="华文中宋" w:eastAsia="华文中宋" w:hAnsi="华文中宋" w:hint="eastAsia"/>
          <w:b/>
          <w:bCs/>
          <w:color w:val="000000"/>
          <w:sz w:val="24"/>
        </w:rPr>
        <w:t>表</w:t>
      </w:r>
    </w:p>
    <w:p w:rsidR="002E3227" w:rsidRPr="00262E50" w:rsidRDefault="002E3227" w:rsidP="002E3227">
      <w:pPr>
        <w:pStyle w:val="a3"/>
        <w:tabs>
          <w:tab w:val="left" w:pos="0"/>
        </w:tabs>
        <w:spacing w:line="300" w:lineRule="exact"/>
        <w:rPr>
          <w:rFonts w:ascii="宋体" w:hAnsi="宋体"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 xml:space="preserve">                                                              </w:t>
      </w:r>
      <w:r w:rsidRPr="00262E50">
        <w:rPr>
          <w:rFonts w:ascii="宋体" w:hAnsi="宋体" w:hint="eastAsia"/>
          <w:bCs/>
          <w:color w:val="000000"/>
        </w:rPr>
        <w:t>会企</w:t>
      </w:r>
      <w:r w:rsidRPr="00823BFC">
        <w:rPr>
          <w:rFonts w:ascii="Calibri" w:hAnsi="Calibri" w:cs="Calibri"/>
          <w:bCs/>
          <w:color w:val="000000"/>
        </w:rPr>
        <w:t>01</w:t>
      </w:r>
      <w:r w:rsidRPr="00262E50">
        <w:rPr>
          <w:rFonts w:ascii="宋体" w:hAnsi="宋体" w:hint="eastAsia"/>
          <w:bCs/>
          <w:color w:val="000000"/>
        </w:rPr>
        <w:t>表</w:t>
      </w:r>
    </w:p>
    <w:p w:rsidR="002E3227" w:rsidRPr="004E7E94" w:rsidRDefault="002E3227" w:rsidP="004B2C74">
      <w:pPr>
        <w:pStyle w:val="a3"/>
        <w:tabs>
          <w:tab w:val="left" w:pos="0"/>
        </w:tabs>
        <w:spacing w:line="300" w:lineRule="exact"/>
        <w:ind w:leftChars="-135" w:left="-283"/>
        <w:rPr>
          <w:rFonts w:ascii="宋体" w:hAnsi="宋体"/>
          <w:color w:val="000000"/>
        </w:rPr>
      </w:pPr>
      <w:r w:rsidRPr="004E7E94">
        <w:rPr>
          <w:rFonts w:ascii="宋体" w:hAnsi="宋体" w:hint="eastAsia"/>
          <w:color w:val="000000"/>
        </w:rPr>
        <w:t>编制单位：</w:t>
      </w:r>
      <w:r>
        <w:rPr>
          <w:rFonts w:ascii="宋体" w:hAnsi="宋体" w:hint="eastAsia"/>
          <w:color w:val="FF0000"/>
        </w:rPr>
        <w:t xml:space="preserve">      </w:t>
      </w:r>
      <w:r w:rsidRPr="004E7E94">
        <w:rPr>
          <w:rFonts w:ascii="宋体" w:hAnsi="宋体" w:hint="eastAsia"/>
          <w:color w:val="000000"/>
        </w:rPr>
        <w:t xml:space="preserve">          </w:t>
      </w:r>
      <w:r>
        <w:rPr>
          <w:rFonts w:ascii="宋体" w:hAnsi="宋体" w:hint="eastAsia"/>
          <w:color w:val="000000"/>
        </w:rPr>
        <w:t xml:space="preserve">    </w:t>
      </w:r>
      <w:r w:rsidR="004B2C74">
        <w:rPr>
          <w:rFonts w:ascii="宋体" w:hAnsi="宋体" w:hint="eastAsia"/>
          <w:color w:val="000000"/>
        </w:rPr>
        <w:t xml:space="preserve">     </w:t>
      </w:r>
      <w:r w:rsidRPr="004E7E94">
        <w:rPr>
          <w:rFonts w:ascii="宋体" w:hAnsi="宋体" w:hint="eastAsia"/>
          <w:color w:val="000000"/>
        </w:rPr>
        <w:t>年</w:t>
      </w:r>
      <w:r>
        <w:rPr>
          <w:rFonts w:ascii="宋体" w:hAnsi="宋体" w:hint="eastAsia"/>
          <w:color w:val="000000"/>
        </w:rPr>
        <w:t xml:space="preserve">   </w:t>
      </w:r>
      <w:r w:rsidRPr="004E7E94">
        <w:rPr>
          <w:rFonts w:ascii="宋体" w:hAnsi="宋体" w:hint="eastAsia"/>
          <w:color w:val="000000"/>
        </w:rPr>
        <w:t>月</w:t>
      </w:r>
      <w:r>
        <w:rPr>
          <w:rFonts w:ascii="宋体" w:hAnsi="宋体" w:hint="eastAsia"/>
          <w:color w:val="000000"/>
        </w:rPr>
        <w:t xml:space="preserve">   </w:t>
      </w:r>
      <w:r w:rsidRPr="004E7E94">
        <w:rPr>
          <w:rFonts w:ascii="宋体" w:hAnsi="宋体" w:hint="eastAsia"/>
          <w:color w:val="000000"/>
        </w:rPr>
        <w:t>日</w:t>
      </w:r>
      <w:r>
        <w:rPr>
          <w:rFonts w:ascii="宋体" w:hAnsi="宋体" w:hint="eastAsia"/>
          <w:color w:val="000000"/>
        </w:rPr>
        <w:t xml:space="preserve">   </w:t>
      </w:r>
      <w:r w:rsidRPr="004E7E94">
        <w:rPr>
          <w:rFonts w:ascii="宋体" w:hAnsi="宋体" w:hint="eastAsia"/>
          <w:color w:val="000000"/>
        </w:rPr>
        <w:t xml:space="preserve">                 </w:t>
      </w:r>
      <w:r w:rsidR="004B2C74">
        <w:rPr>
          <w:rFonts w:ascii="宋体" w:hAnsi="宋体" w:hint="eastAsia"/>
          <w:color w:val="000000"/>
        </w:rPr>
        <w:t xml:space="preserve"> </w:t>
      </w:r>
      <w:bookmarkStart w:id="0" w:name="_GoBack"/>
      <w:bookmarkEnd w:id="0"/>
      <w:r>
        <w:rPr>
          <w:rFonts w:ascii="宋体" w:hAnsi="宋体" w:hint="eastAsia"/>
          <w:color w:val="000000"/>
        </w:rPr>
        <w:t>金额</w:t>
      </w:r>
      <w:r w:rsidRPr="004E7E94">
        <w:rPr>
          <w:rFonts w:ascii="宋体" w:hAnsi="宋体" w:hint="eastAsia"/>
          <w:color w:val="000000"/>
        </w:rPr>
        <w:t>单位：</w:t>
      </w:r>
      <w:r>
        <w:rPr>
          <w:rFonts w:ascii="宋体" w:hAnsi="宋体" w:hint="eastAsia"/>
          <w:color w:val="000000"/>
        </w:rPr>
        <w:t xml:space="preserve">元 </w:t>
      </w:r>
    </w:p>
    <w:tbl>
      <w:tblPr>
        <w:tblW w:w="878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1134"/>
        <w:gridCol w:w="1098"/>
        <w:gridCol w:w="2196"/>
        <w:gridCol w:w="1134"/>
        <w:gridCol w:w="992"/>
      </w:tblGrid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2E3227" w:rsidRPr="002E3227">
              <w:rPr>
                <w:rFonts w:ascii="宋体" w:hAnsi="宋体" w:hint="eastAsia"/>
                <w:szCs w:val="21"/>
              </w:rPr>
              <w:t>资  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期末余额</w:t>
            </w: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年初余额</w:t>
            </w: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after="0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负债和所有者权益</w:t>
            </w:r>
          </w:p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after="0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（或股东权益）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期末余额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rightChars="-51" w:right="-107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年初余额</w:t>
            </w: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流动资产：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流动负债：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货币资金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短期借款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="525" w:hangingChars="50" w:hanging="105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交易性金融资产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交易性金融负债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8F6277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衍生金融资产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D64512" w:rsidP="002E322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衍生金融负债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2E3227" w:rsidRPr="002E3227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2E3227" w:rsidRPr="002E3227">
              <w:rPr>
                <w:rFonts w:ascii="宋体" w:hAnsi="宋体" w:hint="eastAsia"/>
                <w:szCs w:val="21"/>
              </w:rPr>
              <w:t>应收票据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6451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</w:t>
            </w:r>
            <w:r w:rsidRPr="002E3227">
              <w:rPr>
                <w:rFonts w:ascii="宋体" w:hAnsi="宋体" w:hint="eastAsia"/>
                <w:szCs w:val="21"/>
              </w:rPr>
              <w:t>应付票据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应收账款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6451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</w:t>
            </w:r>
            <w:r w:rsidRPr="002E3227">
              <w:rPr>
                <w:rFonts w:ascii="宋体" w:hAnsi="宋体" w:hint="eastAsia"/>
                <w:szCs w:val="21"/>
              </w:rPr>
              <w:t>应付账款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rightChars="-51" w:right="-107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应收款项融资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D64512" w:rsidP="00D6451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预收款项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预付款项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6451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</w:t>
            </w:r>
            <w:r w:rsidRPr="002E3227">
              <w:rPr>
                <w:rFonts w:ascii="宋体" w:hAnsi="宋体" w:hint="eastAsia"/>
                <w:szCs w:val="21"/>
              </w:rPr>
              <w:t>合同负债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其他应收款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D64512" w:rsidP="00D6451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应付职工薪酬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rightChars="-51" w:right="-107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存货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D64512" w:rsidP="00D6451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应交税费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合同资产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D64512" w:rsidP="00D6451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其他应付款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持有待售资产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D64512" w:rsidP="00D6451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持有待售负债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8F6277" w:rsidRDefault="002E322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 w:val="18"/>
                <w:szCs w:val="18"/>
              </w:rPr>
            </w:pPr>
            <w:r w:rsidRPr="008F6277">
              <w:rPr>
                <w:rFonts w:ascii="宋体" w:hAnsi="宋体" w:hint="eastAsia"/>
                <w:sz w:val="18"/>
                <w:szCs w:val="18"/>
              </w:rPr>
              <w:t>一年内到期的非流动资产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8F627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 w:val="18"/>
                <w:szCs w:val="18"/>
              </w:rPr>
            </w:pPr>
            <w:r w:rsidRPr="008F6277">
              <w:rPr>
                <w:rFonts w:ascii="宋体" w:hAnsi="宋体" w:hint="eastAsia"/>
                <w:sz w:val="18"/>
                <w:szCs w:val="18"/>
              </w:rPr>
              <w:t>一年内到期的非流动负债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rightChars="-51" w:right="-107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100" w:left="84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其他流动资产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50" w:firstLine="315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其他流动负债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rightChars="-51" w:right="-107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133" w:left="27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</w:t>
            </w:r>
            <w:r w:rsidR="002E3227" w:rsidRPr="002E3227">
              <w:rPr>
                <w:rFonts w:ascii="宋体" w:hAnsi="宋体" w:hint="eastAsia"/>
                <w:bCs/>
                <w:szCs w:val="21"/>
              </w:rPr>
              <w:t>流动资产合计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D001C2">
            <w:pPr>
              <w:pStyle w:val="a3"/>
              <w:tabs>
                <w:tab w:val="left" w:pos="0"/>
              </w:tabs>
              <w:spacing w:line="300" w:lineRule="exact"/>
              <w:ind w:leftChars="140" w:left="29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</w:t>
            </w:r>
            <w:r w:rsidR="002E3227" w:rsidRPr="002E3227">
              <w:rPr>
                <w:rFonts w:ascii="宋体" w:hAnsi="宋体" w:hint="eastAsia"/>
                <w:bCs/>
                <w:szCs w:val="21"/>
              </w:rPr>
              <w:t>流动债合计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 xml:space="preserve">非流动资产：      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非流动负债：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债权投资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长期借款               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8F6277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其他债权投资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应付债券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8F6277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长期应收款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其中：优先股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8F6277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长期股权投资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  永续债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2E3227" w:rsidRPr="002E3227">
              <w:rPr>
                <w:rFonts w:ascii="宋体" w:hAnsi="宋体" w:hint="eastAsia"/>
                <w:szCs w:val="21"/>
              </w:rPr>
              <w:t>其他权益工具投资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租赁负债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2E3227" w:rsidRPr="002E3227">
              <w:rPr>
                <w:rFonts w:ascii="宋体" w:hAnsi="宋体" w:hint="eastAsia"/>
                <w:szCs w:val="21"/>
              </w:rPr>
              <w:t>其他非流动金融资产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长期应付款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投资性房地产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</w:t>
            </w:r>
            <w:del w:id="1" w:author="Administrator" w:date="2019-05-11T17:46:00Z">
              <w:r w:rsidRPr="002E3227" w:rsidDel="00EA3078">
                <w:rPr>
                  <w:rFonts w:ascii="宋体" w:hAnsi="宋体" w:hint="eastAsia"/>
                  <w:szCs w:val="21"/>
                </w:rPr>
                <w:delText>专项应付款</w:delText>
              </w:r>
            </w:del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固定资产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预计负债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在建工程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递延收益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</w:t>
            </w:r>
            <w:del w:id="2" w:author="Administrator" w:date="2019-05-11T17:43:00Z">
              <w:r w:rsidRPr="002E3227" w:rsidDel="00EA3078">
                <w:rPr>
                  <w:rFonts w:ascii="宋体" w:hAnsi="宋体" w:hint="eastAsia"/>
                  <w:szCs w:val="21"/>
                </w:rPr>
                <w:delText xml:space="preserve"> 固定资产清理</w:delText>
              </w:r>
            </w:del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递延所得税负债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8F6277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生产性生物资产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其他非流动负债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油气资产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b/>
                <w:bCs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非流动负债合计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lastRenderedPageBreak/>
              <w:t>使用权资产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 w:rsidRPr="002E3227">
              <w:rPr>
                <w:rFonts w:ascii="宋体" w:hAnsi="宋体" w:hint="eastAsia"/>
                <w:bCs/>
                <w:szCs w:val="21"/>
              </w:rPr>
              <w:t>负债合计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无形资产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2E3227" w:rsidRPr="002E3227">
              <w:rPr>
                <w:rFonts w:ascii="宋体" w:hAnsi="宋体" w:hint="eastAsia"/>
                <w:bCs/>
                <w:szCs w:val="21"/>
              </w:rPr>
              <w:t>所有者权益</w:t>
            </w:r>
          </w:p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bCs/>
                <w:szCs w:val="21"/>
              </w:rPr>
              <w:t>（或股东权益）：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开发支出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实收资本（或股本）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商誉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其他权益工具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长期待摊费用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2E3227" w:rsidRPr="002E3227">
              <w:rPr>
                <w:rFonts w:ascii="宋体" w:hAnsi="宋体" w:hint="eastAsia"/>
                <w:szCs w:val="21"/>
              </w:rPr>
              <w:t>其中：优先股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递延所得税资产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     永续债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8F6277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>其他非流动资产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资本公积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8F627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2E3227" w:rsidRPr="002E3227">
              <w:rPr>
                <w:rFonts w:ascii="宋体" w:hAnsi="宋体" w:hint="eastAsia"/>
                <w:szCs w:val="21"/>
              </w:rPr>
              <w:t>非流动资产合计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减：库存股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其他综合收益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专项储备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</w:t>
            </w: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盈余公积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8F6277" w:rsidP="008F6277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E3227" w:rsidRPr="002E3227">
              <w:rPr>
                <w:rFonts w:ascii="宋体" w:hAnsi="宋体" w:hint="eastAsia"/>
                <w:szCs w:val="21"/>
              </w:rPr>
              <w:t>未分配利润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szCs w:val="21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szCs w:val="21"/>
              </w:rPr>
            </w:pPr>
            <w:r w:rsidRPr="002E3227">
              <w:rPr>
                <w:rFonts w:ascii="宋体" w:hAnsi="宋体" w:hint="eastAsia"/>
                <w:bCs/>
                <w:szCs w:val="21"/>
              </w:rPr>
              <w:t>所有者权益（或股东权益）合计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  <w:tr w:rsidR="002E3227" w:rsidRPr="002E3227" w:rsidTr="008F6277">
        <w:trPr>
          <w:trHeight w:val="340"/>
        </w:trPr>
        <w:tc>
          <w:tcPr>
            <w:tcW w:w="2234" w:type="dxa"/>
            <w:tcBorders>
              <w:lef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b/>
                <w:szCs w:val="21"/>
              </w:rPr>
            </w:pPr>
            <w:r w:rsidRPr="002E3227">
              <w:rPr>
                <w:rFonts w:ascii="宋体" w:hAnsi="宋体" w:hint="eastAsia"/>
                <w:b/>
                <w:bCs/>
                <w:szCs w:val="21"/>
              </w:rPr>
              <w:t>资产总计</w:t>
            </w:r>
            <w:r w:rsidRPr="002E3227">
              <w:rPr>
                <w:rFonts w:ascii="宋体" w:hAnsi="宋体" w:hint="eastAsia"/>
                <w:b/>
                <w:szCs w:val="21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96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ind w:leftChars="0" w:left="0"/>
              <w:rPr>
                <w:rFonts w:ascii="宋体" w:hAnsi="宋体"/>
                <w:b/>
                <w:szCs w:val="21"/>
              </w:rPr>
            </w:pPr>
            <w:r w:rsidRPr="002E3227">
              <w:rPr>
                <w:rFonts w:ascii="宋体" w:hAnsi="宋体" w:hint="eastAsia"/>
                <w:b/>
                <w:bCs/>
                <w:szCs w:val="21"/>
              </w:rPr>
              <w:t>负债和所有者权益（或股东权益）总计</w:t>
            </w:r>
          </w:p>
        </w:tc>
        <w:tc>
          <w:tcPr>
            <w:tcW w:w="1134" w:type="dxa"/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2E3227" w:rsidRPr="002E3227" w:rsidRDefault="002E3227" w:rsidP="00D001C2">
            <w:pPr>
              <w:pStyle w:val="a3"/>
              <w:tabs>
                <w:tab w:val="left" w:pos="0"/>
              </w:tabs>
              <w:spacing w:line="300" w:lineRule="exact"/>
              <w:rPr>
                <w:rFonts w:ascii="宋体" w:hAnsi="宋体"/>
                <w:szCs w:val="21"/>
              </w:rPr>
            </w:pPr>
          </w:p>
        </w:tc>
      </w:tr>
    </w:tbl>
    <w:p w:rsidR="000F406D" w:rsidRPr="002E3227" w:rsidRDefault="008F6277" w:rsidP="00BA408A">
      <w:pPr>
        <w:ind w:leftChars="-270" w:left="-567" w:firstLineChars="270" w:firstLine="567"/>
        <w:rPr>
          <w:szCs w:val="21"/>
        </w:rPr>
      </w:pPr>
      <w:r>
        <w:rPr>
          <w:rFonts w:hint="eastAsia"/>
          <w:szCs w:val="21"/>
        </w:rPr>
        <w:t xml:space="preserve"> </w:t>
      </w:r>
    </w:p>
    <w:sectPr w:rsidR="000F406D" w:rsidRPr="002E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27"/>
    <w:rsid w:val="000F406D"/>
    <w:rsid w:val="002E3227"/>
    <w:rsid w:val="004B2C74"/>
    <w:rsid w:val="008F6277"/>
    <w:rsid w:val="00BA408A"/>
    <w:rsid w:val="00D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25C5A-425C-4274-8F7B-77CED4E0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2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1"/>
    <w:unhideWhenUsed/>
    <w:qFormat/>
    <w:rsid w:val="002E3227"/>
    <w:pPr>
      <w:spacing w:after="120"/>
      <w:ind w:leftChars="200" w:left="420"/>
    </w:pPr>
  </w:style>
  <w:style w:type="character" w:customStyle="1" w:styleId="Char">
    <w:name w:val="正文文本缩进 Char"/>
    <w:basedOn w:val="a0"/>
    <w:uiPriority w:val="99"/>
    <w:semiHidden/>
    <w:rsid w:val="002E3227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1"/>
    <w:basedOn w:val="a0"/>
    <w:link w:val="a3"/>
    <w:rsid w:val="002E322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ouyangaiping</dc:creator>
  <cp:keywords/>
  <dc:description/>
  <cp:lastModifiedBy>ouyangaiping</cp:lastModifiedBy>
  <cp:revision>3</cp:revision>
  <dcterms:created xsi:type="dcterms:W3CDTF">2020-04-28T10:01:00Z</dcterms:created>
  <dcterms:modified xsi:type="dcterms:W3CDTF">2020-04-28T10:29:00Z</dcterms:modified>
</cp:coreProperties>
</file>